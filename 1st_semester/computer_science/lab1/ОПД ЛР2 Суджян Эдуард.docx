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F05" w:rsidRDefault="00000000" w:rsidP="004A541E">
      <w:pPr>
        <w:spacing w:after="0" w:line="240" w:lineRule="auto"/>
        <w:ind w:left="218" w:firstLine="185"/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E0F05" w:rsidRDefault="00000000" w:rsidP="004A541E">
      <w:pPr>
        <w:spacing w:after="1080" w:line="240" w:lineRule="auto"/>
        <w:ind w:left="880" w:hanging="10"/>
      </w:pPr>
      <w:r>
        <w:rPr>
          <w:rFonts w:ascii="Times New Roman" w:eastAsia="Times New Roman" w:hAnsi="Times New Roman" w:cs="Times New Roman"/>
          <w:sz w:val="28"/>
        </w:rPr>
        <w:t>«Национальная научно-образовательная корпорация ИТМО»</w:t>
      </w:r>
    </w:p>
    <w:p w:rsidR="007E0F05" w:rsidRDefault="00000000" w:rsidP="004A541E">
      <w:pPr>
        <w:spacing w:after="910"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Факультет программной инженерии и компьютерной техники</w:t>
      </w:r>
    </w:p>
    <w:p w:rsidR="007E0F05" w:rsidRPr="004A541E" w:rsidRDefault="00000000" w:rsidP="004A541E">
      <w:pPr>
        <w:spacing w:after="0" w:line="240" w:lineRule="auto"/>
        <w:jc w:val="center"/>
        <w:rPr>
          <w:sz w:val="32"/>
          <w:szCs w:val="32"/>
        </w:rPr>
      </w:pPr>
      <w:r w:rsidRPr="004A541E"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на тему:</w:t>
      </w:r>
    </w:p>
    <w:p w:rsidR="007E0F05" w:rsidRPr="004A541E" w:rsidRDefault="00000000" w:rsidP="004A541E">
      <w:pPr>
        <w:spacing w:after="0" w:line="240" w:lineRule="auto"/>
        <w:ind w:left="10" w:hanging="10"/>
        <w:jc w:val="center"/>
        <w:rPr>
          <w:sz w:val="32"/>
          <w:szCs w:val="32"/>
        </w:rPr>
      </w:pPr>
      <w:r w:rsidRPr="004A541E">
        <w:rPr>
          <w:rFonts w:ascii="Times New Roman" w:eastAsia="Times New Roman" w:hAnsi="Times New Roman" w:cs="Times New Roman"/>
          <w:sz w:val="32"/>
          <w:szCs w:val="32"/>
        </w:rPr>
        <w:t>«Исследование работы БЭВМ»</w:t>
      </w:r>
    </w:p>
    <w:p w:rsidR="007E0F05" w:rsidRPr="004A541E" w:rsidRDefault="00000000" w:rsidP="004A541E">
      <w:pPr>
        <w:spacing w:after="4602" w:line="240" w:lineRule="auto"/>
        <w:ind w:left="10" w:hanging="10"/>
        <w:jc w:val="center"/>
        <w:rPr>
          <w:sz w:val="32"/>
          <w:szCs w:val="32"/>
        </w:rPr>
      </w:pPr>
      <w:r w:rsidRPr="004A541E">
        <w:rPr>
          <w:rFonts w:ascii="Times New Roman" w:eastAsia="Times New Roman" w:hAnsi="Times New Roman" w:cs="Times New Roman"/>
          <w:sz w:val="32"/>
          <w:szCs w:val="32"/>
        </w:rPr>
        <w:t xml:space="preserve">Номер варианта: </w:t>
      </w:r>
      <w:r w:rsidR="00875061" w:rsidRPr="004A541E">
        <w:rPr>
          <w:rFonts w:ascii="Times New Roman" w:eastAsia="Times New Roman" w:hAnsi="Times New Roman" w:cs="Times New Roman"/>
          <w:sz w:val="32"/>
          <w:szCs w:val="32"/>
        </w:rPr>
        <w:t>10104</w:t>
      </w:r>
    </w:p>
    <w:p w:rsidR="007E0F05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Выполнил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0F05" w:rsidRDefault="00837B08">
      <w:pPr>
        <w:spacing w:after="0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>Суджян</w: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Э</w:t>
      </w:r>
      <w:r w:rsidR="0000000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Э</w:t>
      </w:r>
    </w:p>
    <w:p w:rsidR="007E0F05" w:rsidRPr="00837B08" w:rsidRDefault="00000000">
      <w:pPr>
        <w:spacing w:after="246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</w:rPr>
        <w:t>Группа: P312</w:t>
      </w:r>
      <w:r w:rsidR="00837B08" w:rsidRPr="00837B08">
        <w:rPr>
          <w:rFonts w:ascii="Times New Roman" w:eastAsia="Times New Roman" w:hAnsi="Times New Roman" w:cs="Times New Roman"/>
          <w:sz w:val="24"/>
        </w:rPr>
        <w:t>1</w:t>
      </w:r>
    </w:p>
    <w:p w:rsidR="007E0F05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Проверил</w:t>
      </w:r>
      <w:r w:rsidR="00280738">
        <w:rPr>
          <w:rFonts w:ascii="Times New Roman" w:eastAsia="Times New Roman" w:hAnsi="Times New Roman" w:cs="Times New Roman"/>
          <w:sz w:val="24"/>
          <w:u w:val="single" w:color="000000"/>
        </w:rPr>
        <w:t>а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E0F05" w:rsidRDefault="00837B08">
      <w:pPr>
        <w:spacing w:after="2020" w:line="265" w:lineRule="auto"/>
        <w:ind w:left="10" w:right="-15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Ткешелашвили</w:t>
      </w:r>
      <w:proofErr w:type="spellEnd"/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</w:t>
      </w:r>
      <w:r w:rsidR="0000000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>М</w:t>
      </w:r>
    </w:p>
    <w:p w:rsidR="007E0F05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Санкт-Петербург</w:t>
      </w:r>
    </w:p>
    <w:p w:rsidR="007E0F05" w:rsidRDefault="00000000">
      <w:pPr>
        <w:spacing w:after="3" w:line="265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>202</w:t>
      </w:r>
      <w:r w:rsidR="00AD04CE">
        <w:rPr>
          <w:rFonts w:ascii="Times New Roman" w:eastAsia="Times New Roman" w:hAnsi="Times New Roman" w:cs="Times New Roman"/>
          <w:sz w:val="24"/>
        </w:rPr>
        <w:t>3</w:t>
      </w:r>
    </w:p>
    <w:p w:rsidR="007E0F05" w:rsidRDefault="007E0F05">
      <w:pPr>
        <w:spacing w:after="0"/>
        <w:ind w:left="-1440" w:right="10466"/>
      </w:pPr>
    </w:p>
    <w:sdt>
      <w:sdtPr>
        <w:id w:val="-655605084"/>
        <w:docPartObj>
          <w:docPartGallery w:val="Table of Contents"/>
        </w:docPartObj>
      </w:sdtPr>
      <w:sdtContent>
        <w:p w:rsidR="007E0F05" w:rsidRDefault="00000000">
          <w:pPr>
            <w:pStyle w:val="11"/>
            <w:tabs>
              <w:tab w:val="right" w:pos="902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881">
            <w:r>
              <w:rPr>
                <w:rFonts w:ascii="Arial" w:eastAsia="Arial" w:hAnsi="Arial" w:cs="Arial"/>
                <w:b/>
                <w:sz w:val="24"/>
              </w:rPr>
              <w:t>Задание</w:t>
            </w:r>
            <w:r>
              <w:tab/>
            </w:r>
            <w:r>
              <w:fldChar w:fldCharType="begin"/>
            </w:r>
            <w:r>
              <w:instrText>PAGEREF _Toc14881 \h</w:instrText>
            </w:r>
            <w:r>
              <w:fldChar w:fldCharType="separate"/>
            </w:r>
            <w:r>
              <w:rPr>
                <w:b/>
                <w:sz w:val="24"/>
              </w:rPr>
              <w:t>3</w:t>
            </w:r>
            <w:r>
              <w:fldChar w:fldCharType="end"/>
            </w:r>
          </w:hyperlink>
        </w:p>
        <w:p w:rsidR="007E0F05" w:rsidRDefault="00000000">
          <w:pPr>
            <w:pStyle w:val="11"/>
            <w:tabs>
              <w:tab w:val="right" w:pos="9026"/>
            </w:tabs>
          </w:pPr>
          <w:hyperlink w:anchor="_Toc14882">
            <w:r>
              <w:rPr>
                <w:rFonts w:ascii="Arial" w:eastAsia="Arial" w:hAnsi="Arial" w:cs="Arial"/>
                <w:b/>
                <w:sz w:val="24"/>
              </w:rPr>
              <w:t>Исходная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программа</w:t>
            </w:r>
            <w:r>
              <w:tab/>
            </w:r>
            <w:r>
              <w:fldChar w:fldCharType="begin"/>
            </w:r>
            <w:r>
              <w:instrText>PAGEREF _Toc14882 \h</w:instrText>
            </w:r>
            <w:r>
              <w:fldChar w:fldCharType="separate"/>
            </w:r>
            <w:r>
              <w:rPr>
                <w:b/>
                <w:sz w:val="24"/>
              </w:rPr>
              <w:t>4</w:t>
            </w:r>
            <w:r>
              <w:fldChar w:fldCharType="end"/>
            </w:r>
          </w:hyperlink>
        </w:p>
        <w:p w:rsidR="007E0F05" w:rsidRDefault="00000000">
          <w:pPr>
            <w:pStyle w:val="11"/>
            <w:tabs>
              <w:tab w:val="right" w:pos="9026"/>
            </w:tabs>
          </w:pPr>
          <w:hyperlink w:anchor="_Toc14883">
            <w:r>
              <w:rPr>
                <w:rFonts w:ascii="Arial" w:eastAsia="Arial" w:hAnsi="Arial" w:cs="Arial"/>
                <w:b/>
                <w:sz w:val="24"/>
              </w:rPr>
              <w:t>Описание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программы</w:t>
            </w:r>
            <w:r>
              <w:tab/>
            </w:r>
            <w:r>
              <w:fldChar w:fldCharType="begin"/>
            </w:r>
            <w:r>
              <w:instrText>PAGEREF _Toc14883 \h</w:instrText>
            </w:r>
            <w:r>
              <w:fldChar w:fldCharType="separate"/>
            </w:r>
            <w:r>
              <w:rPr>
                <w:b/>
                <w:sz w:val="24"/>
              </w:rPr>
              <w:t>5</w:t>
            </w:r>
            <w:r>
              <w:fldChar w:fldCharType="end"/>
            </w:r>
          </w:hyperlink>
        </w:p>
        <w:p w:rsidR="007E0F05" w:rsidRDefault="00000000">
          <w:pPr>
            <w:pStyle w:val="21"/>
            <w:tabs>
              <w:tab w:val="right" w:pos="9026"/>
            </w:tabs>
          </w:pPr>
          <w:hyperlink w:anchor="_Toc14884">
            <w:r>
              <w:rPr>
                <w:rFonts w:ascii="Arial" w:eastAsia="Arial" w:hAnsi="Arial" w:cs="Arial"/>
                <w:sz w:val="24"/>
              </w:rPr>
              <w:t>Логическая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функция</w:t>
            </w:r>
            <w:r>
              <w:tab/>
            </w:r>
            <w:r>
              <w:fldChar w:fldCharType="begin"/>
            </w:r>
            <w:r>
              <w:instrText>PAGEREF _Toc14884 \h</w:instrText>
            </w:r>
            <w:r>
              <w:fldChar w:fldCharType="separate"/>
            </w:r>
            <w:r>
              <w:rPr>
                <w:sz w:val="24"/>
              </w:rPr>
              <w:t>5</w:t>
            </w:r>
            <w:r>
              <w:fldChar w:fldCharType="end"/>
            </w:r>
          </w:hyperlink>
        </w:p>
        <w:p w:rsidR="007E0F05" w:rsidRDefault="00000000">
          <w:pPr>
            <w:pStyle w:val="21"/>
            <w:tabs>
              <w:tab w:val="right" w:pos="9026"/>
            </w:tabs>
          </w:pPr>
          <w:hyperlink w:anchor="_Toc14885">
            <w:r>
              <w:rPr>
                <w:rFonts w:ascii="Arial" w:eastAsia="Arial" w:hAnsi="Arial" w:cs="Arial"/>
                <w:sz w:val="24"/>
              </w:rPr>
              <w:t>Расположение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в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памяти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исходных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данных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результатов</w:t>
            </w:r>
            <w:r>
              <w:rPr>
                <w:sz w:val="24"/>
              </w:rPr>
              <w:t>:</w:t>
            </w:r>
            <w:r>
              <w:tab/>
            </w:r>
            <w:r>
              <w:fldChar w:fldCharType="begin"/>
            </w:r>
            <w:r>
              <w:instrText>PAGEREF _Toc14885 \h</w:instrText>
            </w:r>
            <w:r>
              <w:fldChar w:fldCharType="separate"/>
            </w:r>
            <w:r>
              <w:rPr>
                <w:sz w:val="24"/>
              </w:rPr>
              <w:t>5</w:t>
            </w:r>
            <w:r>
              <w:fldChar w:fldCharType="end"/>
            </w:r>
          </w:hyperlink>
        </w:p>
        <w:p w:rsidR="007E0F05" w:rsidRDefault="00000000">
          <w:pPr>
            <w:pStyle w:val="21"/>
            <w:tabs>
              <w:tab w:val="right" w:pos="9026"/>
            </w:tabs>
          </w:pPr>
          <w:hyperlink w:anchor="_Toc14886">
            <w:r>
              <w:rPr>
                <w:rFonts w:ascii="Arial" w:eastAsia="Arial" w:hAnsi="Arial" w:cs="Arial"/>
                <w:sz w:val="24"/>
              </w:rPr>
              <w:t>Область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представления</w:t>
            </w:r>
            <w:r>
              <w:tab/>
            </w:r>
            <w:r>
              <w:fldChar w:fldCharType="begin"/>
            </w:r>
            <w:r>
              <w:instrText>PAGEREF _Toc14886 \h</w:instrText>
            </w:r>
            <w:r>
              <w:fldChar w:fldCharType="separate"/>
            </w:r>
            <w:r>
              <w:rPr>
                <w:sz w:val="24"/>
              </w:rPr>
              <w:t>5</w:t>
            </w:r>
            <w:r>
              <w:fldChar w:fldCharType="end"/>
            </w:r>
          </w:hyperlink>
        </w:p>
        <w:p w:rsidR="007E0F05" w:rsidRDefault="00000000">
          <w:pPr>
            <w:pStyle w:val="21"/>
            <w:tabs>
              <w:tab w:val="right" w:pos="9026"/>
            </w:tabs>
          </w:pPr>
          <w:hyperlink w:anchor="_Toc14887">
            <w:r>
              <w:rPr>
                <w:rFonts w:ascii="Arial" w:eastAsia="Arial" w:hAnsi="Arial" w:cs="Arial"/>
                <w:sz w:val="24"/>
              </w:rPr>
              <w:t>Область</w:t>
            </w:r>
            <w:r>
              <w:rPr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определения</w:t>
            </w:r>
            <w:r>
              <w:tab/>
            </w:r>
            <w:r>
              <w:fldChar w:fldCharType="begin"/>
            </w:r>
            <w:r>
              <w:instrText>PAGEREF _Toc14887 \h</w:instrText>
            </w:r>
            <w:r>
              <w:fldChar w:fldCharType="separate"/>
            </w:r>
            <w:r>
              <w:rPr>
                <w:sz w:val="24"/>
              </w:rPr>
              <w:t>5</w:t>
            </w:r>
            <w:r>
              <w:fldChar w:fldCharType="end"/>
            </w:r>
          </w:hyperlink>
        </w:p>
        <w:p w:rsidR="007E0F05" w:rsidRDefault="00000000">
          <w:pPr>
            <w:pStyle w:val="11"/>
            <w:tabs>
              <w:tab w:val="right" w:pos="9026"/>
            </w:tabs>
          </w:pPr>
          <w:hyperlink w:anchor="_Toc14888">
            <w:r>
              <w:rPr>
                <w:rFonts w:ascii="Arial" w:eastAsia="Arial" w:hAnsi="Arial" w:cs="Arial"/>
                <w:b/>
                <w:sz w:val="24"/>
              </w:rPr>
              <w:t>Трассировка</w:t>
            </w:r>
            <w:r>
              <w:tab/>
            </w:r>
            <w:r>
              <w:fldChar w:fldCharType="begin"/>
            </w:r>
            <w:r>
              <w:instrText>PAGEREF _Toc14888 \h</w:instrText>
            </w:r>
            <w:r>
              <w:fldChar w:fldCharType="separate"/>
            </w:r>
            <w:r>
              <w:rPr>
                <w:b/>
                <w:sz w:val="24"/>
              </w:rPr>
              <w:t>6</w:t>
            </w:r>
            <w:r>
              <w:fldChar w:fldCharType="end"/>
            </w:r>
          </w:hyperlink>
        </w:p>
        <w:p w:rsidR="007E0F05" w:rsidRDefault="00000000">
          <w:pPr>
            <w:pStyle w:val="11"/>
            <w:tabs>
              <w:tab w:val="right" w:pos="9026"/>
            </w:tabs>
          </w:pPr>
          <w:hyperlink w:anchor="_Toc14889">
            <w:r>
              <w:rPr>
                <w:rFonts w:ascii="Arial" w:eastAsia="Arial" w:hAnsi="Arial" w:cs="Arial"/>
                <w:b/>
                <w:sz w:val="24"/>
              </w:rPr>
              <w:t>Вариант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с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меньшим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количеством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команд</w:t>
            </w:r>
            <w:r>
              <w:tab/>
            </w:r>
            <w:r>
              <w:fldChar w:fldCharType="begin"/>
            </w:r>
            <w:r>
              <w:instrText>PAGEREF _Toc14889 \h</w:instrText>
            </w:r>
            <w:r>
              <w:fldChar w:fldCharType="separate"/>
            </w:r>
            <w:r>
              <w:rPr>
                <w:b/>
                <w:sz w:val="24"/>
              </w:rPr>
              <w:t>7</w:t>
            </w:r>
            <w:r>
              <w:fldChar w:fldCharType="end"/>
            </w:r>
          </w:hyperlink>
        </w:p>
        <w:p w:rsidR="007E0F05" w:rsidRDefault="00000000">
          <w:pPr>
            <w:pStyle w:val="11"/>
            <w:tabs>
              <w:tab w:val="right" w:pos="9026"/>
            </w:tabs>
          </w:pPr>
          <w:hyperlink w:anchor="_Toc14890">
            <w:r>
              <w:rPr>
                <w:rFonts w:ascii="Arial" w:eastAsia="Arial" w:hAnsi="Arial" w:cs="Arial"/>
                <w:b/>
                <w:sz w:val="24"/>
              </w:rPr>
              <w:t>Трассировка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программы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с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наименьшим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количеством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команд</w:t>
            </w:r>
            <w:r>
              <w:tab/>
            </w:r>
            <w:r>
              <w:fldChar w:fldCharType="begin"/>
            </w:r>
            <w:r>
              <w:instrText>PAGEREF _Toc14890 \h</w:instrText>
            </w:r>
            <w:r>
              <w:fldChar w:fldCharType="separate"/>
            </w:r>
            <w:r>
              <w:rPr>
                <w:b/>
                <w:sz w:val="24"/>
              </w:rPr>
              <w:t>8</w:t>
            </w:r>
            <w:r>
              <w:fldChar w:fldCharType="end"/>
            </w:r>
          </w:hyperlink>
        </w:p>
        <w:p w:rsidR="007E0F05" w:rsidRDefault="00000000">
          <w:pPr>
            <w:pStyle w:val="11"/>
            <w:tabs>
              <w:tab w:val="right" w:pos="9026"/>
            </w:tabs>
          </w:pPr>
          <w:hyperlink w:anchor="_Toc14891">
            <w:r>
              <w:rPr>
                <w:rFonts w:ascii="Arial" w:eastAsia="Arial" w:hAnsi="Arial" w:cs="Arial"/>
                <w:b/>
                <w:sz w:val="24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>PAGEREF _Toc14891 \h</w:instrText>
            </w:r>
            <w:r>
              <w:fldChar w:fldCharType="separate"/>
            </w:r>
            <w:r>
              <w:rPr>
                <w:b/>
                <w:sz w:val="24"/>
              </w:rPr>
              <w:t>9</w:t>
            </w:r>
            <w:r>
              <w:fldChar w:fldCharType="end"/>
            </w:r>
          </w:hyperlink>
        </w:p>
        <w:p w:rsidR="007E0F05" w:rsidRDefault="00000000">
          <w:r>
            <w:fldChar w:fldCharType="end"/>
          </w:r>
        </w:p>
      </w:sdtContent>
    </w:sdt>
    <w:p w:rsidR="007E0F05" w:rsidRDefault="00000000">
      <w:pPr>
        <w:pStyle w:val="1"/>
        <w:ind w:left="0" w:firstLine="0"/>
      </w:pPr>
      <w:bookmarkStart w:id="0" w:name="_Toc14881"/>
      <w:r>
        <w:rPr>
          <w:rFonts w:ascii="Times New Roman" w:eastAsia="Times New Roman" w:hAnsi="Times New Roman" w:cs="Times New Roman"/>
        </w:rPr>
        <w:t>Задание</w:t>
      </w:r>
      <w:bookmarkEnd w:id="0"/>
    </w:p>
    <w:p w:rsidR="007E0F05" w:rsidRDefault="00000000">
      <w:pPr>
        <w:spacing w:after="0" w:line="264" w:lineRule="auto"/>
        <w:ind w:right="2" w:firstLine="810"/>
        <w:jc w:val="both"/>
      </w:pPr>
      <w:r>
        <w:rPr>
          <w:rFonts w:ascii="Times New Roman" w:eastAsia="Times New Roman" w:hAnsi="Times New Roman" w:cs="Times New Roman"/>
          <w:color w:val="212529"/>
          <w:sz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:rsidR="007E0F05" w:rsidRDefault="004A541E">
      <w:pPr>
        <w:spacing w:after="0"/>
        <w:ind w:left="3808"/>
      </w:pPr>
      <w:r>
        <w:rPr>
          <w:noProof/>
        </w:rPr>
        <w:drawing>
          <wp:inline distT="0" distB="0" distL="0" distR="0">
            <wp:extent cx="1359017" cy="3013468"/>
            <wp:effectExtent l="0" t="0" r="0" b="0"/>
            <wp:docPr id="917084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4250" name="Рисунок 9170842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645" cy="30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05" w:rsidRDefault="00000000">
      <w:pPr>
        <w:pStyle w:val="1"/>
        <w:spacing w:after="152"/>
        <w:ind w:left="-5"/>
      </w:pPr>
      <w:bookmarkStart w:id="1" w:name="_Toc14882"/>
      <w:r>
        <w:lastRenderedPageBreak/>
        <w:t>Исходная</w:t>
      </w:r>
      <w:r>
        <w:rPr>
          <w:rFonts w:ascii="Calibri" w:eastAsia="Calibri" w:hAnsi="Calibri" w:cs="Calibri"/>
        </w:rPr>
        <w:t xml:space="preserve"> </w:t>
      </w:r>
      <w:r>
        <w:t>программа</w:t>
      </w:r>
      <w:bookmarkEnd w:id="1"/>
    </w:p>
    <w:tbl>
      <w:tblPr>
        <w:tblStyle w:val="TableGrid"/>
        <w:tblW w:w="9232" w:type="dxa"/>
        <w:tblInd w:w="218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963"/>
        <w:gridCol w:w="144"/>
        <w:gridCol w:w="1142"/>
        <w:gridCol w:w="131"/>
        <w:gridCol w:w="1446"/>
        <w:gridCol w:w="120"/>
        <w:gridCol w:w="5136"/>
      </w:tblGrid>
      <w:tr w:rsidR="007E0F05" w:rsidTr="00B157A9">
        <w:trPr>
          <w:gridBefore w:val="1"/>
          <w:wBefore w:w="150" w:type="dxa"/>
          <w:trHeight w:val="519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6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firstLine="29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Код команды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Мнемоника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Комментарии</w:t>
            </w:r>
          </w:p>
        </w:tc>
      </w:tr>
      <w:tr w:rsidR="007E0F05" w:rsidTr="00B157A9">
        <w:trPr>
          <w:gridBefore w:val="1"/>
          <w:wBefore w:w="150" w:type="dxa"/>
          <w:trHeight w:val="259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66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3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Промежуточный результат</w:t>
            </w:r>
          </w:p>
        </w:tc>
      </w:tr>
      <w:tr w:rsidR="007E0F05" w:rsidTr="00B157A9"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F05" w:rsidRPr="00B157A9" w:rsidRDefault="00B157A9">
            <w:pPr>
              <w:spacing w:after="0"/>
              <w:ind w:left="250"/>
              <w:rPr>
                <w:lang w:val="en-US"/>
              </w:rPr>
            </w:pPr>
            <w:r>
              <w:rPr>
                <w:lang w:val="en-US"/>
              </w:rPr>
              <w:t>A069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F05" w:rsidRDefault="00000000">
            <w:pPr>
              <w:spacing w:after="0"/>
              <w:ind w:left="401"/>
            </w:pPr>
            <w:r>
              <w:rPr>
                <w:rFonts w:ascii="Times New Roman" w:eastAsia="Times New Roman" w:hAnsi="Times New Roman" w:cs="Times New Roman"/>
                <w:sz w:val="24"/>
              </w:rPr>
              <w:t>CLA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Очистка аккумулятора, старт программы</w:t>
            </w:r>
          </w:p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Старт АС = 0</w:t>
            </w:r>
          </w:p>
        </w:tc>
      </w:tr>
      <w:tr w:rsidR="007E0F05" w:rsidTr="00B157A9">
        <w:trPr>
          <w:gridBefore w:val="1"/>
          <w:wBefore w:w="150" w:type="dxa"/>
          <w:trHeight w:val="1127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68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30"/>
              <w:rPr>
                <w:lang w:val="en-US"/>
              </w:rPr>
            </w:pPr>
            <w:r>
              <w:rPr>
                <w:lang w:val="en-US"/>
              </w:rPr>
              <w:t>2068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sz w:val="24"/>
              </w:rPr>
              <w:t>OR 05C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276" w:line="238" w:lineRule="auto"/>
              <w:ind w:left="738" w:hanging="638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аккумулятор логического ИЛИ значения аккумулятора и значения ячейки 05С</w:t>
            </w:r>
          </w:p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 = 05С | АС = 05С</w:t>
            </w:r>
          </w:p>
        </w:tc>
      </w:tr>
      <w:tr w:rsidR="007E0F05" w:rsidTr="00B157A9">
        <w:trPr>
          <w:gridBefore w:val="1"/>
          <w:wBefore w:w="150" w:type="dxa"/>
          <w:trHeight w:val="1104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30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sz w:val="24"/>
              </w:rPr>
              <w:t>AND 05B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276" w:line="238" w:lineRule="auto"/>
              <w:ind w:left="738" w:hanging="470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аккумулятор логического И значения аккумулятора и значения ячейки 05B</w:t>
            </w:r>
          </w:p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 = 05B &amp; 05С</w:t>
            </w:r>
          </w:p>
        </w:tc>
      </w:tr>
      <w:tr w:rsidR="007E0F05" w:rsidTr="00B157A9">
        <w:trPr>
          <w:gridBefore w:val="1"/>
          <w:wBefore w:w="150" w:type="dxa"/>
          <w:trHeight w:val="828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6A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E0F05" w:rsidRPr="00B157A9" w:rsidRDefault="00B157A9">
            <w:pPr>
              <w:spacing w:after="0"/>
              <w:ind w:left="236"/>
              <w:rPr>
                <w:lang w:val="en-US"/>
              </w:rPr>
            </w:pPr>
            <w:r>
              <w:rPr>
                <w:lang w:val="en-US"/>
              </w:rPr>
              <w:t>A069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E0F05" w:rsidRDefault="00000000">
            <w:pPr>
              <w:spacing w:after="0"/>
              <w:ind w:left="291"/>
            </w:pPr>
            <w:r>
              <w:rPr>
                <w:rFonts w:ascii="Times New Roman" w:eastAsia="Times New Roman" w:hAnsi="Times New Roman" w:cs="Times New Roman"/>
                <w:sz w:val="24"/>
              </w:rPr>
              <w:t>ST 051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E0F05" w:rsidRDefault="00000000">
            <w:pPr>
              <w:spacing w:after="252"/>
              <w:ind w:left="394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значения аккумулятора в ячейку 051</w:t>
            </w:r>
          </w:p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051 = 05B &amp; 05C</w:t>
            </w:r>
          </w:p>
        </w:tc>
      </w:tr>
      <w:tr w:rsidR="007E0F05" w:rsidTr="00B157A9">
        <w:trPr>
          <w:gridBefore w:val="1"/>
          <w:wBefore w:w="150" w:type="dxa"/>
          <w:trHeight w:val="828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6B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196"/>
              <w:rPr>
                <w:lang w:val="en-US"/>
              </w:rPr>
            </w:pPr>
            <w:r>
              <w:rPr>
                <w:lang w:val="en-US"/>
              </w:rPr>
              <w:t>6066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245"/>
            </w:pPr>
            <w:r>
              <w:rPr>
                <w:rFonts w:ascii="Times New Roman" w:eastAsia="Times New Roman" w:hAnsi="Times New Roman" w:cs="Times New Roman"/>
                <w:sz w:val="24"/>
              </w:rPr>
              <w:t>LD 05D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252"/>
              <w:ind w:left="414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значения ячейки 05D в аккумулятор</w:t>
            </w:r>
          </w:p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АС = 05D</w:t>
            </w:r>
          </w:p>
        </w:tc>
      </w:tr>
      <w:tr w:rsidR="007E0F05" w:rsidTr="00B157A9">
        <w:trPr>
          <w:gridBefore w:val="1"/>
          <w:wBefore w:w="150" w:type="dxa"/>
          <w:trHeight w:val="1104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6C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50"/>
              <w:rPr>
                <w:lang w:val="en-US"/>
              </w:rPr>
            </w:pPr>
            <w:r>
              <w:rPr>
                <w:lang w:val="en-US"/>
              </w:rPr>
              <w:t>E067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98"/>
            </w:pPr>
            <w:r>
              <w:rPr>
                <w:rFonts w:ascii="Times New Roman" w:eastAsia="Times New Roman" w:hAnsi="Times New Roman" w:cs="Times New Roman"/>
                <w:sz w:val="24"/>
              </w:rPr>
              <w:t>SUB 051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276" w:line="238" w:lineRule="auto"/>
              <w:ind w:left="1972" w:hanging="1972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значения вычитания значения аккумулятора и ячейки 051</w:t>
            </w:r>
          </w:p>
          <w:p w:rsidR="007E0F05" w:rsidRDefault="00000000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АС = 05D – (05B &amp; 05C)</w:t>
            </w:r>
          </w:p>
        </w:tc>
      </w:tr>
      <w:tr w:rsidR="007E0F05" w:rsidTr="00B157A9">
        <w:trPr>
          <w:gridBefore w:val="1"/>
          <w:wBefore w:w="150" w:type="dxa"/>
          <w:trHeight w:val="800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6D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Pr="00B157A9" w:rsidRDefault="00B157A9">
            <w:pPr>
              <w:spacing w:after="0"/>
              <w:ind w:left="210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265"/>
            </w:pPr>
            <w:r>
              <w:rPr>
                <w:rFonts w:ascii="Times New Roman" w:eastAsia="Times New Roman" w:hAnsi="Times New Roman" w:cs="Times New Roman"/>
                <w:sz w:val="24"/>
              </w:rPr>
              <w:t>ST 05A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252"/>
              <w:ind w:left="367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значения аккумулятора в ячейку 05A</w:t>
            </w:r>
          </w:p>
          <w:p w:rsidR="007E0F05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05A = АС</w:t>
            </w:r>
          </w:p>
        </w:tc>
      </w:tr>
      <w:tr w:rsidR="007E0F05" w:rsidTr="00B157A9"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0F05" w:rsidRPr="000D5649" w:rsidRDefault="00000000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0D5649">
              <w:rPr>
                <w:rFonts w:ascii="Times New Roman" w:eastAsia="Times New Roman" w:hAnsi="Times New Roman" w:cs="Times New Roman"/>
                <w:sz w:val="24"/>
                <w:lang w:val="en-US"/>
              </w:rPr>
              <w:t>6E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0F05" w:rsidRPr="00B157A9" w:rsidRDefault="00000000">
            <w:pPr>
              <w:spacing w:after="0"/>
              <w:ind w:left="25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B157A9">
              <w:rPr>
                <w:rFonts w:ascii="Times New Roman" w:eastAsia="Times New Roman" w:hAnsi="Times New Roman" w:cs="Times New Roman"/>
                <w:sz w:val="24"/>
                <w:lang w:val="en-US"/>
              </w:rPr>
              <w:t>280</w:t>
            </w:r>
          </w:p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0F05" w:rsidRDefault="00000000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0F05" w:rsidRDefault="00000000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тактового генератора, остановка тактового генератора, остановка программы</w:t>
            </w:r>
          </w:p>
        </w:tc>
      </w:tr>
      <w:tr w:rsidR="00B157A9" w:rsidTr="00B157A9">
        <w:tblPrEx>
          <w:tblCellMar>
            <w:right w:w="0" w:type="dxa"/>
          </w:tblCellMar>
        </w:tblPrEx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</w:tcPr>
          <w:p w:rsidR="00B157A9" w:rsidRPr="000D5649" w:rsidRDefault="00B157A9" w:rsidP="00D62B0A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  <w:r w:rsidR="003A4A34"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1273" w:type="dxa"/>
            <w:gridSpan w:val="2"/>
          </w:tcPr>
          <w:p w:rsidR="00B157A9" w:rsidRPr="00E63A8A" w:rsidRDefault="00E63A8A" w:rsidP="00D62B0A">
            <w:pPr>
              <w:spacing w:after="0"/>
              <w:ind w:left="250"/>
            </w:pPr>
            <w:r>
              <w:rPr>
                <w:lang w:val="en-US"/>
              </w:rPr>
              <w:t>2068</w:t>
            </w:r>
          </w:p>
        </w:tc>
        <w:tc>
          <w:tcPr>
            <w:tcW w:w="1566" w:type="dxa"/>
            <w:gridSpan w:val="2"/>
          </w:tcPr>
          <w:p w:rsidR="00B157A9" w:rsidRDefault="00B157A9" w:rsidP="00D62B0A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  <w:tc>
          <w:tcPr>
            <w:tcW w:w="5136" w:type="dxa"/>
          </w:tcPr>
          <w:p w:rsidR="00B157A9" w:rsidRDefault="00B157A9" w:rsidP="00D62B0A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тактового генератора, остановка тактового генератора, остановка программы</w:t>
            </w:r>
          </w:p>
        </w:tc>
      </w:tr>
      <w:tr w:rsidR="00B157A9" w:rsidTr="00B157A9">
        <w:tblPrEx>
          <w:tblCellMar>
            <w:right w:w="0" w:type="dxa"/>
          </w:tblCellMar>
        </w:tblPrEx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</w:tcPr>
          <w:p w:rsidR="00B157A9" w:rsidRPr="000D5649" w:rsidRDefault="00B157A9" w:rsidP="00D62B0A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3A4A34"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1273" w:type="dxa"/>
            <w:gridSpan w:val="2"/>
          </w:tcPr>
          <w:p w:rsidR="00B157A9" w:rsidRPr="0050489A" w:rsidRDefault="0050489A" w:rsidP="00D62B0A">
            <w:pPr>
              <w:spacing w:after="0"/>
              <w:ind w:left="250"/>
            </w:pPr>
            <w:r>
              <w:rPr>
                <w:lang w:val="en-US"/>
              </w:rPr>
              <w:t>3067</w:t>
            </w:r>
          </w:p>
        </w:tc>
        <w:tc>
          <w:tcPr>
            <w:tcW w:w="1566" w:type="dxa"/>
            <w:gridSpan w:val="2"/>
          </w:tcPr>
          <w:p w:rsidR="00B157A9" w:rsidRDefault="00B157A9" w:rsidP="00D62B0A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  <w:tc>
          <w:tcPr>
            <w:tcW w:w="5136" w:type="dxa"/>
          </w:tcPr>
          <w:p w:rsidR="00B157A9" w:rsidRDefault="00B157A9" w:rsidP="00D62B0A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тактового генератора, остановка тактового генератора, остановка программы</w:t>
            </w:r>
          </w:p>
        </w:tc>
      </w:tr>
      <w:tr w:rsidR="00B157A9" w:rsidTr="00B157A9">
        <w:tblPrEx>
          <w:tblCellMar>
            <w:right w:w="0" w:type="dxa"/>
          </w:tblCellMar>
        </w:tblPrEx>
        <w:trPr>
          <w:gridBefore w:val="1"/>
          <w:wBefore w:w="150" w:type="dxa"/>
          <w:trHeight w:val="555"/>
        </w:trPr>
        <w:tc>
          <w:tcPr>
            <w:tcW w:w="1107" w:type="dxa"/>
            <w:gridSpan w:val="2"/>
          </w:tcPr>
          <w:p w:rsidR="00B157A9" w:rsidRPr="000D5649" w:rsidRDefault="00B157A9" w:rsidP="00D62B0A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3A4A34"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1273" w:type="dxa"/>
            <w:gridSpan w:val="2"/>
          </w:tcPr>
          <w:p w:rsidR="00B157A9" w:rsidRPr="00C53A57" w:rsidRDefault="00C53A57" w:rsidP="00D62B0A">
            <w:pPr>
              <w:spacing w:after="0"/>
              <w:ind w:left="250"/>
            </w:pPr>
            <w:r>
              <w:rPr>
                <w:lang w:val="en-US"/>
              </w:rPr>
              <w:t>E073</w:t>
            </w:r>
          </w:p>
        </w:tc>
        <w:tc>
          <w:tcPr>
            <w:tcW w:w="1566" w:type="dxa"/>
            <w:gridSpan w:val="2"/>
          </w:tcPr>
          <w:p w:rsidR="00B157A9" w:rsidRDefault="00B157A9" w:rsidP="00D62B0A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  <w:tc>
          <w:tcPr>
            <w:tcW w:w="5136" w:type="dxa"/>
          </w:tcPr>
          <w:p w:rsidR="00B157A9" w:rsidRDefault="00B157A9" w:rsidP="00D62B0A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тактового генератора, остановка тактового генератора, остановка программы</w:t>
            </w:r>
          </w:p>
        </w:tc>
      </w:tr>
      <w:tr w:rsidR="000D5649" w:rsidTr="00B157A9">
        <w:trPr>
          <w:trHeight w:val="555"/>
        </w:trPr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D5649" w:rsidRPr="000D5649" w:rsidRDefault="000D5649" w:rsidP="00D62B0A">
            <w:pPr>
              <w:spacing w:after="0"/>
              <w:ind w:left="308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B157A9">
              <w:rPr>
                <w:rFonts w:ascii="Times New Roman" w:eastAsia="Times New Roman" w:hAnsi="Times New Roman" w:cs="Times New Roman"/>
                <w:sz w:val="24"/>
              </w:rPr>
              <w:t>72</w:t>
            </w:r>
          </w:p>
        </w:tc>
        <w:tc>
          <w:tcPr>
            <w:tcW w:w="1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D5649" w:rsidRDefault="000D5649" w:rsidP="00D62B0A">
            <w:pPr>
              <w:spacing w:after="0"/>
              <w:ind w:left="250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D5649" w:rsidRDefault="000D5649" w:rsidP="00D62B0A">
            <w:pPr>
              <w:spacing w:after="0"/>
              <w:ind w:left="419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  <w:tc>
          <w:tcPr>
            <w:tcW w:w="5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0D5649" w:rsidRDefault="000D5649" w:rsidP="00D62B0A">
            <w:pPr>
              <w:spacing w:after="0"/>
              <w:ind w:left="369" w:hanging="58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тактового генератора, остановка тактового генератора, остановка программы</w:t>
            </w:r>
          </w:p>
        </w:tc>
      </w:tr>
    </w:tbl>
    <w:p w:rsidR="007E0F05" w:rsidRDefault="007E0F05">
      <w:pPr>
        <w:tabs>
          <w:tab w:val="center" w:pos="1628"/>
          <w:tab w:val="center" w:pos="6668"/>
        </w:tabs>
        <w:rPr>
          <w:rFonts w:ascii="Times New Roman" w:eastAsia="Times New Roman" w:hAnsi="Times New Roman" w:cs="Times New Roman"/>
          <w:sz w:val="24"/>
        </w:rPr>
      </w:pPr>
    </w:p>
    <w:p w:rsidR="000D5649" w:rsidRDefault="000D5649">
      <w:pPr>
        <w:tabs>
          <w:tab w:val="center" w:pos="1628"/>
          <w:tab w:val="center" w:pos="6668"/>
        </w:tabs>
      </w:pPr>
      <w:r>
        <w:rPr>
          <w:rFonts w:ascii="Times New Roman" w:eastAsia="Times New Roman" w:hAnsi="Times New Roman" w:cs="Times New Roman"/>
          <w:sz w:val="24"/>
        </w:rPr>
        <w:t>0</w:t>
      </w:r>
      <w:r w:rsidRPr="000D5649">
        <w:rPr>
          <w:rFonts w:ascii="Times New Roman" w:eastAsia="Times New Roman" w:hAnsi="Times New Roman" w:cs="Times New Roman"/>
          <w:sz w:val="24"/>
        </w:rPr>
        <w:t>7</w:t>
      </w:r>
      <w:r w:rsidRPr="000D5649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ab/>
      </w:r>
      <w:r w:rsidR="006C1789">
        <w:rPr>
          <w:rFonts w:ascii="Times New Roman" w:eastAsia="Times New Roman" w:hAnsi="Times New Roman" w:cs="Times New Roman"/>
          <w:sz w:val="24"/>
          <w:lang w:val="en-US"/>
        </w:rPr>
        <w:t>E073</w:t>
      </w:r>
      <w:r>
        <w:rPr>
          <w:rFonts w:ascii="Times New Roman" w:eastAsia="Times New Roman" w:hAnsi="Times New Roman" w:cs="Times New Roman"/>
          <w:sz w:val="24"/>
        </w:rPr>
        <w:tab/>
        <w:t>Значение N</w:t>
      </w:r>
    </w:p>
    <w:p w:rsidR="007E0F05" w:rsidRDefault="00000000">
      <w:pPr>
        <w:pStyle w:val="1"/>
        <w:spacing w:after="231"/>
        <w:ind w:left="-5"/>
      </w:pPr>
      <w:bookmarkStart w:id="2" w:name="_Toc14883"/>
      <w:r>
        <w:lastRenderedPageBreak/>
        <w:t>Описание</w:t>
      </w:r>
      <w:r>
        <w:rPr>
          <w:rFonts w:ascii="Calibri" w:eastAsia="Calibri" w:hAnsi="Calibri" w:cs="Calibri"/>
        </w:rPr>
        <w:t xml:space="preserve"> </w:t>
      </w:r>
      <w:r>
        <w:t>программы</w:t>
      </w:r>
      <w:bookmarkEnd w:id="2"/>
    </w:p>
    <w:p w:rsidR="007E0F05" w:rsidRDefault="00000000">
      <w:pPr>
        <w:pStyle w:val="2"/>
        <w:ind w:left="-5"/>
      </w:pPr>
      <w:bookmarkStart w:id="3" w:name="_Toc14884"/>
      <w:r>
        <w:t>Логическая</w:t>
      </w:r>
      <w:r>
        <w:rPr>
          <w:rFonts w:ascii="Calibri" w:eastAsia="Calibri" w:hAnsi="Calibri" w:cs="Calibri"/>
        </w:rPr>
        <w:t xml:space="preserve"> </w:t>
      </w:r>
      <w:r>
        <w:t>функция</w:t>
      </w:r>
      <w:bookmarkEnd w:id="3"/>
    </w:p>
    <w:p w:rsidR="007E0F05" w:rsidRDefault="00000000">
      <w:pPr>
        <w:spacing w:after="734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R = N – (C &amp; D)</w:t>
      </w:r>
    </w:p>
    <w:p w:rsidR="007E0F05" w:rsidRDefault="00000000">
      <w:pPr>
        <w:pStyle w:val="2"/>
        <w:spacing w:after="237"/>
        <w:ind w:left="-5"/>
      </w:pPr>
      <w:bookmarkStart w:id="4" w:name="_Toc14885"/>
      <w:r>
        <w:t>Расположение</w:t>
      </w:r>
      <w:r>
        <w:rPr>
          <w:rFonts w:ascii="Calibri" w:eastAsia="Calibri" w:hAnsi="Calibri" w:cs="Calibri"/>
        </w:rPr>
        <w:t xml:space="preserve"> </w:t>
      </w:r>
      <w:r>
        <w:t>в</w:t>
      </w:r>
      <w:r>
        <w:rPr>
          <w:rFonts w:ascii="Calibri" w:eastAsia="Calibri" w:hAnsi="Calibri" w:cs="Calibri"/>
        </w:rPr>
        <w:t xml:space="preserve"> </w:t>
      </w:r>
      <w:r>
        <w:t>памяти</w:t>
      </w:r>
      <w:r>
        <w:rPr>
          <w:rFonts w:ascii="Calibri" w:eastAsia="Calibri" w:hAnsi="Calibri" w:cs="Calibri"/>
        </w:rPr>
        <w:t xml:space="preserve"> </w:t>
      </w:r>
      <w:r>
        <w:t>исходных</w:t>
      </w:r>
      <w:r>
        <w:rPr>
          <w:rFonts w:ascii="Calibri" w:eastAsia="Calibri" w:hAnsi="Calibri" w:cs="Calibri"/>
        </w:rPr>
        <w:t xml:space="preserve"> </w:t>
      </w:r>
      <w:r>
        <w:t>данных</w:t>
      </w:r>
      <w:r>
        <w:rPr>
          <w:rFonts w:ascii="Calibri" w:eastAsia="Calibri" w:hAnsi="Calibri" w:cs="Calibri"/>
        </w:rPr>
        <w:t xml:space="preserve"> </w:t>
      </w:r>
      <w:r>
        <w:t>и результатов</w:t>
      </w:r>
      <w:r>
        <w:rPr>
          <w:rFonts w:ascii="Calibri" w:eastAsia="Calibri" w:hAnsi="Calibri" w:cs="Calibri"/>
        </w:rPr>
        <w:t>:</w:t>
      </w:r>
      <w:bookmarkEnd w:id="4"/>
    </w:p>
    <w:p w:rsidR="007E0F05" w:rsidRDefault="00000000">
      <w:pPr>
        <w:spacing w:after="3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05B, 05C, 05D – исходные данные</w:t>
      </w:r>
    </w:p>
    <w:p w:rsidR="007E0F05" w:rsidRDefault="00000000">
      <w:pPr>
        <w:spacing w:after="3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051 – промежуточный результат</w:t>
      </w:r>
    </w:p>
    <w:p w:rsidR="007E0F05" w:rsidRDefault="00000000">
      <w:pPr>
        <w:spacing w:after="738" w:line="269" w:lineRule="auto"/>
        <w:ind w:left="-5" w:right="6242" w:hanging="10"/>
        <w:jc w:val="both"/>
      </w:pPr>
      <w:r>
        <w:rPr>
          <w:rFonts w:ascii="Times New Roman" w:eastAsia="Times New Roman" w:hAnsi="Times New Roman" w:cs="Times New Roman"/>
          <w:sz w:val="24"/>
        </w:rPr>
        <w:t>052 - 059 – инструкции 05A – результат</w:t>
      </w:r>
    </w:p>
    <w:p w:rsidR="007E0F05" w:rsidRDefault="00000000">
      <w:pPr>
        <w:pStyle w:val="2"/>
        <w:spacing w:after="219"/>
        <w:ind w:left="-5"/>
      </w:pPr>
      <w:bookmarkStart w:id="5" w:name="_Toc14886"/>
      <w:r>
        <w:t>Область</w:t>
      </w:r>
      <w:r>
        <w:rPr>
          <w:rFonts w:ascii="Calibri" w:eastAsia="Calibri" w:hAnsi="Calibri" w:cs="Calibri"/>
        </w:rPr>
        <w:t xml:space="preserve"> </w:t>
      </w:r>
      <w:r>
        <w:t>представления</w:t>
      </w:r>
      <w:bookmarkEnd w:id="5"/>
    </w:p>
    <w:p w:rsidR="007E0F05" w:rsidRDefault="00000000">
      <w:pPr>
        <w:spacing w:after="3" w:line="26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>N, R – знаковое 16 разрядное число</w:t>
      </w:r>
    </w:p>
    <w:p w:rsidR="007E0F05" w:rsidRDefault="00000000">
      <w:pPr>
        <w:spacing w:after="738" w:line="269" w:lineRule="auto"/>
        <w:ind w:left="-5" w:right="2034" w:hanging="10"/>
        <w:jc w:val="both"/>
      </w:pPr>
      <w:r>
        <w:rPr>
          <w:rFonts w:ascii="Times New Roman" w:eastAsia="Times New Roman" w:hAnsi="Times New Roman" w:cs="Times New Roman"/>
          <w:sz w:val="24"/>
        </w:rPr>
        <w:t>Промежуточный результат (C &amp; D) – знаковое 16 разрядное число C, D – набор из 16 логических однобитовых значений</w:t>
      </w:r>
    </w:p>
    <w:p w:rsidR="007E0F05" w:rsidRDefault="00000000">
      <w:pPr>
        <w:pStyle w:val="2"/>
        <w:spacing w:after="104"/>
        <w:ind w:left="-5"/>
      </w:pPr>
      <w:bookmarkStart w:id="6" w:name="_Toc14887"/>
      <w:r>
        <w:t>Область</w:t>
      </w:r>
      <w:r>
        <w:rPr>
          <w:rFonts w:ascii="Calibri" w:eastAsia="Calibri" w:hAnsi="Calibri" w:cs="Calibri"/>
        </w:rPr>
        <w:t xml:space="preserve"> </w:t>
      </w:r>
      <w:r>
        <w:t>определения</w:t>
      </w:r>
      <w:bookmarkEnd w:id="6"/>
    </w:p>
    <w:p w:rsidR="007E0F05" w:rsidRDefault="00000000">
      <w:pPr>
        <w:spacing w:after="3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1047434</wp:posOffset>
                </wp:positionH>
                <wp:positionV relativeFrom="paragraph">
                  <wp:posOffset>7622</wp:posOffset>
                </wp:positionV>
                <wp:extent cx="33561" cy="493961"/>
                <wp:effectExtent l="0" t="0" r="0" b="0"/>
                <wp:wrapNone/>
                <wp:docPr id="13396" name="Group 13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61" cy="493961"/>
                          <a:chOff x="0" y="0"/>
                          <a:chExt cx="33561" cy="493961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0" y="0"/>
                            <a:ext cx="44636" cy="656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0F05" w:rsidRDefault="00000000">
                              <w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96" style="width:2.64258pt;height:38.8945pt;position:absolute;z-index:-2147483599;mso-position-horizontal-relative:text;mso-position-horizontal:absolute;margin-left:82.4751pt;mso-position-vertical-relative:text;margin-top:0.600159pt;" coordsize="335,4939">
                <v:rect id="Rectangle 341" style="position:absolute;width:446;height:656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 Math" w:hAnsi="Cambria Math" w:eastAsia="Cambria Math" w:ascii="Cambria Math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>− 2</w:t>
      </w:r>
      <w:r>
        <w:rPr>
          <w:rFonts w:ascii="Cambria Math" w:eastAsia="Cambria Math" w:hAnsi="Cambria Math" w:cs="Cambria Math"/>
          <w:sz w:val="24"/>
          <w:vertAlign w:val="superscript"/>
        </w:rPr>
        <w:t>15</w:t>
      </w:r>
      <w:r>
        <w:rPr>
          <w:rFonts w:ascii="Cambria Math" w:eastAsia="Cambria Math" w:hAnsi="Cambria Math" w:cs="Cambria Math"/>
          <w:sz w:val="24"/>
        </w:rPr>
        <w:t xml:space="preserve"> ≤ 𝑁 −(𝐶 &amp; 𝐷) ≤ 2</w:t>
      </w:r>
      <w:r>
        <w:rPr>
          <w:rFonts w:ascii="Cambria Math" w:eastAsia="Cambria Math" w:hAnsi="Cambria Math" w:cs="Cambria Math"/>
          <w:sz w:val="24"/>
          <w:vertAlign w:val="superscript"/>
        </w:rPr>
        <w:t>15</w:t>
      </w:r>
      <w:r>
        <w:rPr>
          <w:rFonts w:ascii="Cambria Math" w:eastAsia="Cambria Math" w:hAnsi="Cambria Math" w:cs="Cambria Math"/>
          <w:sz w:val="24"/>
        </w:rPr>
        <w:t xml:space="preserve"> − 1</w:t>
      </w:r>
    </w:p>
    <w:p w:rsidR="007E0F05" w:rsidRDefault="00000000">
      <w:pPr>
        <w:spacing w:after="69"/>
        <w:ind w:left="10" w:hanging="10"/>
      </w:pPr>
      <w:r>
        <w:rPr>
          <w:rFonts w:ascii="Arial" w:eastAsia="Arial" w:hAnsi="Arial" w:cs="Arial"/>
          <w:b/>
          <w:sz w:val="24"/>
        </w:rPr>
        <w:t>Рассмотрим</w:t>
      </w:r>
      <w:r>
        <w:rPr>
          <w:b/>
          <w:sz w:val="24"/>
        </w:rPr>
        <w:t xml:space="preserve"> 3 </w:t>
      </w:r>
      <w:r>
        <w:rPr>
          <w:rFonts w:ascii="Arial" w:eastAsia="Arial" w:hAnsi="Arial" w:cs="Arial"/>
          <w:b/>
          <w:sz w:val="24"/>
        </w:rPr>
        <w:t>случая</w:t>
      </w:r>
      <w:r>
        <w:rPr>
          <w:b/>
          <w:sz w:val="24"/>
        </w:rPr>
        <w:t>:</w:t>
      </w:r>
    </w:p>
    <w:p w:rsidR="007E0F05" w:rsidRDefault="00000000">
      <w:pPr>
        <w:spacing w:after="182"/>
        <w:ind w:left="35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457200</wp:posOffset>
            </wp:positionH>
            <wp:positionV relativeFrom="paragraph">
              <wp:posOffset>-68378</wp:posOffset>
            </wp:positionV>
            <wp:extent cx="5269992" cy="850392"/>
            <wp:effectExtent l="0" t="0" r="0" b="0"/>
            <wp:wrapSquare wrapText="bothSides"/>
            <wp:docPr id="13397" name="Picture 13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" name="Picture 133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●</w:t>
      </w:r>
    </w:p>
    <w:p w:rsidR="007E0F05" w:rsidRDefault="00000000">
      <w:pPr>
        <w:spacing w:after="562"/>
        <w:ind w:right="8521"/>
        <w:jc w:val="right"/>
      </w:pPr>
      <w:r>
        <w:rPr>
          <w:rFonts w:ascii="Arial" w:eastAsia="Arial" w:hAnsi="Arial" w:cs="Arial"/>
          <w:b/>
          <w:sz w:val="24"/>
        </w:rPr>
        <w:t>●</w:t>
      </w:r>
      <w:r>
        <w:rPr>
          <w:rFonts w:ascii="Cambria Math" w:eastAsia="Cambria Math" w:hAnsi="Cambria Math" w:cs="Cambria Math"/>
          <w:sz w:val="24"/>
        </w:rPr>
        <w:t xml:space="preserve"> </w:t>
      </w:r>
    </w:p>
    <w:p w:rsidR="007E0F05" w:rsidRDefault="00000000">
      <w:pPr>
        <w:spacing w:after="69"/>
        <w:ind w:left="355" w:hanging="10"/>
      </w:pPr>
      <w:r>
        <w:rPr>
          <w:rFonts w:ascii="Arial" w:eastAsia="Arial" w:hAnsi="Arial" w:cs="Arial"/>
          <w:b/>
          <w:sz w:val="24"/>
        </w:rPr>
        <w:t>●</w:t>
      </w:r>
    </w:p>
    <w:p w:rsidR="007E0F05" w:rsidRDefault="00000000">
      <w:pPr>
        <w:pStyle w:val="1"/>
        <w:spacing w:after="250"/>
        <w:ind w:left="-5"/>
      </w:pPr>
      <w:bookmarkStart w:id="7" w:name="_Toc14888"/>
      <w:r>
        <w:lastRenderedPageBreak/>
        <w:t>Трассировка</w:t>
      </w:r>
      <w:bookmarkEnd w:id="7"/>
    </w:p>
    <w:tbl>
      <w:tblPr>
        <w:tblStyle w:val="TableGrid"/>
        <w:tblW w:w="10101" w:type="dxa"/>
        <w:tblInd w:w="-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852"/>
        <w:gridCol w:w="693"/>
        <w:gridCol w:w="859"/>
        <w:gridCol w:w="722"/>
        <w:gridCol w:w="925"/>
        <w:gridCol w:w="666"/>
        <w:gridCol w:w="795"/>
        <w:gridCol w:w="858"/>
        <w:gridCol w:w="870"/>
        <w:gridCol w:w="1247"/>
        <w:gridCol w:w="776"/>
      </w:tblGrid>
      <w:tr w:rsidR="007E0F05">
        <w:trPr>
          <w:trHeight w:val="253"/>
        </w:trPr>
        <w:tc>
          <w:tcPr>
            <w:tcW w:w="16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298" w:hanging="261"/>
            </w:pPr>
            <w:r>
              <w:rPr>
                <w:rFonts w:ascii="Times New Roman" w:eastAsia="Times New Roman" w:hAnsi="Times New Roman" w:cs="Times New Roman"/>
                <w:b/>
              </w:rPr>
              <w:t>Выполненная Команда</w:t>
            </w:r>
          </w:p>
        </w:tc>
        <w:tc>
          <w:tcPr>
            <w:tcW w:w="63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43"/>
            </w:pPr>
            <w:r>
              <w:rPr>
                <w:rFonts w:ascii="Times New Roman" w:eastAsia="Times New Roman" w:hAnsi="Times New Roman" w:cs="Times New Roman"/>
                <w:b/>
              </w:rPr>
              <w:t>Содержание аккумуляторов процессора после выполнение</w:t>
            </w:r>
          </w:p>
        </w:tc>
        <w:tc>
          <w:tcPr>
            <w:tcW w:w="20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Ячейка, содержимое которой изменилось</w:t>
            </w:r>
          </w:p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после выполнения команды</w:t>
            </w:r>
          </w:p>
        </w:tc>
      </w:tr>
      <w:tr w:rsidR="007E0F05">
        <w:trPr>
          <w:trHeight w:val="84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1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команды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733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Код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09"/>
            </w:pPr>
            <w:r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47"/>
            </w:pPr>
            <w:r>
              <w:rPr>
                <w:rFonts w:ascii="Times New Roman" w:eastAsia="Times New Roman" w:hAnsi="Times New Roman" w:cs="Times New Roman"/>
              </w:rPr>
              <w:t>CR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54"/>
            </w:pPr>
            <w:r>
              <w:rPr>
                <w:rFonts w:ascii="Times New Roman" w:eastAsia="Times New Roman" w:hAnsi="Times New Roman" w:cs="Times New Roman"/>
              </w:rPr>
              <w:t>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>DR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</w:rPr>
              <w:t>SP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</w:rPr>
              <w:t>BR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27"/>
            </w:pPr>
            <w:r>
              <w:rPr>
                <w:rFonts w:ascii="Times New Roman" w:eastAsia="Times New Roman" w:hAnsi="Times New Roman" w:cs="Times New Roman"/>
              </w:rPr>
              <w:t>AC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NZVC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63" w:hanging="163"/>
            </w:pPr>
            <w:r>
              <w:rPr>
                <w:rFonts w:ascii="Times New Roman" w:eastAsia="Times New Roman" w:hAnsi="Times New Roman" w:cs="Times New Roman"/>
              </w:rPr>
              <w:t>Новый код</w:t>
            </w:r>
          </w:p>
        </w:tc>
      </w:tr>
      <w:tr w:rsidR="007E0F05">
        <w:trPr>
          <w:trHeight w:val="50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052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>052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053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05C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1FA5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054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  <w:sz w:val="24"/>
              </w:rPr>
              <w:t>205B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  <w:sz w:val="24"/>
              </w:rPr>
              <w:t>205B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05B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>054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055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E051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056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E051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>055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61"/>
            </w:pPr>
            <w:r>
              <w:rPr>
                <w:rFonts w:ascii="Times New Roman" w:eastAsia="Times New Roman" w:hAnsi="Times New Roman" w:cs="Times New Roman"/>
                <w:sz w:val="24"/>
              </w:rPr>
              <w:t>051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</w:tr>
      <w:tr w:rsidR="007E0F05">
        <w:trPr>
          <w:trHeight w:val="50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056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A05D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A05D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05D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>056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057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6051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058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6051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>057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058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05A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>058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>05A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</w:tr>
      <w:tr w:rsidR="007E0F05">
        <w:trPr>
          <w:trHeight w:val="36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>059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05A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  <w:sz w:val="24"/>
              </w:rPr>
              <w:t>059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</w:tbl>
    <w:p w:rsidR="007E0F05" w:rsidRDefault="00000000">
      <w:pPr>
        <w:pStyle w:val="1"/>
        <w:spacing w:after="117"/>
        <w:ind w:left="-5"/>
      </w:pPr>
      <w:bookmarkStart w:id="8" w:name="_Toc14889"/>
      <w:r>
        <w:t>Вариант</w:t>
      </w:r>
      <w:r>
        <w:rPr>
          <w:rFonts w:ascii="Calibri" w:eastAsia="Calibri" w:hAnsi="Calibri" w:cs="Calibri"/>
        </w:rPr>
        <w:t xml:space="preserve"> </w:t>
      </w:r>
      <w:r>
        <w:t>с</w:t>
      </w:r>
      <w:r>
        <w:rPr>
          <w:rFonts w:ascii="Calibri" w:eastAsia="Calibri" w:hAnsi="Calibri" w:cs="Calibri"/>
        </w:rPr>
        <w:t xml:space="preserve"> </w:t>
      </w:r>
      <w:r>
        <w:t>меньшим</w:t>
      </w:r>
      <w:r>
        <w:rPr>
          <w:rFonts w:ascii="Calibri" w:eastAsia="Calibri" w:hAnsi="Calibri" w:cs="Calibri"/>
        </w:rPr>
        <w:t xml:space="preserve"> </w:t>
      </w:r>
      <w:r>
        <w:t>количеством команд</w:t>
      </w:r>
      <w:bookmarkEnd w:id="8"/>
    </w:p>
    <w:tbl>
      <w:tblPr>
        <w:tblStyle w:val="TableGrid"/>
        <w:tblW w:w="9423" w:type="dxa"/>
        <w:tblInd w:w="8" w:type="dxa"/>
        <w:tblCellMar>
          <w:top w:w="141" w:type="dxa"/>
          <w:left w:w="10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863"/>
        <w:gridCol w:w="1540"/>
        <w:gridCol w:w="1640"/>
        <w:gridCol w:w="5380"/>
      </w:tblGrid>
      <w:tr w:rsidR="007E0F05">
        <w:trPr>
          <w:trHeight w:val="824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Адрес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Код команды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ind w:left="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Мнемоника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Комментарии</w:t>
            </w:r>
          </w:p>
        </w:tc>
      </w:tr>
      <w:tr w:rsidR="007E0F05">
        <w:trPr>
          <w:trHeight w:val="466"/>
        </w:trPr>
        <w:tc>
          <w:tcPr>
            <w:tcW w:w="86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051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205B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7E0F05" w:rsidRDefault="007E0F05"/>
        </w:tc>
        <w:tc>
          <w:tcPr>
            <w:tcW w:w="53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Промежуточный результат</w:t>
            </w:r>
          </w:p>
        </w:tc>
      </w:tr>
      <w:tr w:rsidR="007E0F05">
        <w:trPr>
          <w:trHeight w:val="776"/>
        </w:trPr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70AD47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052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70AD47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70AD47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</w:t>
            </w:r>
          </w:p>
        </w:tc>
        <w:tc>
          <w:tcPr>
            <w:tcW w:w="53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70AD47"/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Очистка аккумулятора, старт программы</w:t>
            </w:r>
          </w:p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Старт AC = 0</w:t>
            </w:r>
          </w:p>
        </w:tc>
      </w:tr>
      <w:tr w:rsidR="007E0F05">
        <w:trPr>
          <w:trHeight w:val="537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053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A05C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LD 05C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аккумулятор значение ячейки 05C</w:t>
            </w:r>
          </w:p>
        </w:tc>
      </w:tr>
      <w:tr w:rsidR="007E0F05">
        <w:trPr>
          <w:trHeight w:val="777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054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205B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A05B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аккумулятор логического И значения аккумулятора и значения ячейки 05B</w:t>
            </w:r>
          </w:p>
        </w:tc>
      </w:tr>
      <w:tr w:rsidR="007E0F05">
        <w:trPr>
          <w:trHeight w:val="501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055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E051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 051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значения аккумулятора в ячейку 051</w:t>
            </w:r>
          </w:p>
        </w:tc>
      </w:tr>
      <w:tr w:rsidR="007E0F05">
        <w:trPr>
          <w:trHeight w:val="501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056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A05D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LD 05D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аккумулятор значения ячейки 05D</w:t>
            </w:r>
          </w:p>
        </w:tc>
      </w:tr>
      <w:tr w:rsidR="007E0F05">
        <w:trPr>
          <w:trHeight w:val="777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057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6051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SUB 051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аккумулятор значения вычитания значения аккумулятора и ячейки 051</w:t>
            </w:r>
          </w:p>
        </w:tc>
      </w:tr>
      <w:tr w:rsidR="007E0F05">
        <w:trPr>
          <w:trHeight w:val="469"/>
        </w:trPr>
        <w:tc>
          <w:tcPr>
            <w:tcW w:w="86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058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 05A</w:t>
            </w:r>
          </w:p>
        </w:tc>
        <w:tc>
          <w:tcPr>
            <w:tcW w:w="53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Запись в ячейку 05A значения аккумулятора</w:t>
            </w:r>
          </w:p>
        </w:tc>
      </w:tr>
      <w:tr w:rsidR="007E0F05">
        <w:trPr>
          <w:trHeight w:val="773"/>
        </w:trPr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90A07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059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90A07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90A07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HLT</w:t>
            </w:r>
          </w:p>
        </w:tc>
        <w:tc>
          <w:tcPr>
            <w:tcW w:w="53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C90A07"/>
            <w:vAlign w:val="center"/>
          </w:tcPr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Отключение тактового генератора, остановка программы</w:t>
            </w:r>
          </w:p>
        </w:tc>
      </w:tr>
      <w:tr w:rsidR="007E0F05">
        <w:trPr>
          <w:trHeight w:val="495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FF"/>
          </w:tcPr>
          <w:p w:rsidR="007E0F05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05A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FF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205B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FF"/>
          </w:tcPr>
          <w:p w:rsidR="007E0F05" w:rsidRDefault="007E0F05"/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FFFFF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 R</w:t>
            </w:r>
          </w:p>
        </w:tc>
      </w:tr>
      <w:tr w:rsidR="007E0F05">
        <w:trPr>
          <w:trHeight w:val="543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>05B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7E0F05"/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C</w:t>
            </w:r>
          </w:p>
        </w:tc>
      </w:tr>
      <w:tr w:rsidR="007E0F05">
        <w:trPr>
          <w:trHeight w:val="501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sz w:val="24"/>
              </w:rPr>
              <w:t>05C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7E0F05"/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D</w:t>
            </w:r>
          </w:p>
        </w:tc>
      </w:tr>
      <w:tr w:rsidR="007E0F05">
        <w:trPr>
          <w:trHeight w:val="480"/>
        </w:trPr>
        <w:tc>
          <w:tcPr>
            <w:tcW w:w="86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>05D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16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:rsidR="007E0F05" w:rsidRDefault="007E0F05"/>
        </w:tc>
        <w:tc>
          <w:tcPr>
            <w:tcW w:w="53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:rsidR="007E0F05" w:rsidRDefault="00000000">
            <w:pPr>
              <w:spacing w:after="0"/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 N</w:t>
            </w:r>
          </w:p>
        </w:tc>
      </w:tr>
    </w:tbl>
    <w:p w:rsidR="007E0F05" w:rsidRDefault="00000000">
      <w:pPr>
        <w:pStyle w:val="1"/>
        <w:ind w:left="-5"/>
      </w:pPr>
      <w:bookmarkStart w:id="9" w:name="_Toc14890"/>
      <w:r>
        <w:t>Трассировка</w:t>
      </w:r>
      <w:r>
        <w:rPr>
          <w:rFonts w:ascii="Calibri" w:eastAsia="Calibri" w:hAnsi="Calibri" w:cs="Calibri"/>
        </w:rPr>
        <w:t xml:space="preserve"> </w:t>
      </w:r>
      <w:r>
        <w:t>программы</w:t>
      </w:r>
      <w:r>
        <w:rPr>
          <w:rFonts w:ascii="Calibri" w:eastAsia="Calibri" w:hAnsi="Calibri" w:cs="Calibri"/>
        </w:rPr>
        <w:t xml:space="preserve"> </w:t>
      </w:r>
      <w:r>
        <w:t>с наименьшим</w:t>
      </w:r>
      <w:r>
        <w:rPr>
          <w:rFonts w:ascii="Calibri" w:eastAsia="Calibri" w:hAnsi="Calibri" w:cs="Calibri"/>
        </w:rPr>
        <w:t xml:space="preserve"> </w:t>
      </w:r>
      <w:r>
        <w:t>количеством</w:t>
      </w:r>
      <w:r>
        <w:rPr>
          <w:rFonts w:ascii="Calibri" w:eastAsia="Calibri" w:hAnsi="Calibri" w:cs="Calibri"/>
        </w:rPr>
        <w:t xml:space="preserve"> </w:t>
      </w:r>
      <w:r>
        <w:t>команд</w:t>
      </w:r>
      <w:bookmarkEnd w:id="9"/>
    </w:p>
    <w:tbl>
      <w:tblPr>
        <w:tblStyle w:val="TableGrid"/>
        <w:tblW w:w="10081" w:type="dxa"/>
        <w:tblInd w:w="-3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867"/>
        <w:gridCol w:w="534"/>
        <w:gridCol w:w="1094"/>
        <w:gridCol w:w="774"/>
        <w:gridCol w:w="857"/>
        <w:gridCol w:w="660"/>
        <w:gridCol w:w="733"/>
        <w:gridCol w:w="793"/>
        <w:gridCol w:w="921"/>
        <w:gridCol w:w="1218"/>
        <w:gridCol w:w="714"/>
      </w:tblGrid>
      <w:tr w:rsidR="007E0F05">
        <w:trPr>
          <w:trHeight w:val="253"/>
        </w:trPr>
        <w:tc>
          <w:tcPr>
            <w:tcW w:w="178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327" w:hanging="273"/>
            </w:pPr>
            <w:r>
              <w:rPr>
                <w:rFonts w:ascii="Times New Roman" w:eastAsia="Times New Roman" w:hAnsi="Times New Roman" w:cs="Times New Roman"/>
                <w:b/>
              </w:rPr>
              <w:t>Выполненная команда</w:t>
            </w:r>
          </w:p>
        </w:tc>
        <w:tc>
          <w:tcPr>
            <w:tcW w:w="5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58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Содержание аккумуляторов процессора после</w:t>
            </w:r>
          </w:p>
        </w:tc>
        <w:tc>
          <w:tcPr>
            <w:tcW w:w="19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Ячейка, содержимое</w:t>
            </w:r>
          </w:p>
          <w:p w:rsidR="007E0F05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которой</w:t>
            </w:r>
          </w:p>
          <w:p w:rsidR="007E0F05" w:rsidRDefault="00000000">
            <w:pPr>
              <w:spacing w:after="0"/>
              <w:ind w:left="15" w:hanging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изменилось после выполнения команды</w:t>
            </w:r>
          </w:p>
        </w:tc>
      </w:tr>
      <w:tr w:rsidR="007E0F05">
        <w:trPr>
          <w:trHeight w:val="1488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30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2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выполнения команды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777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02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>IP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285"/>
            </w:pPr>
            <w:r>
              <w:rPr>
                <w:rFonts w:ascii="Times New Roman" w:eastAsia="Times New Roman" w:hAnsi="Times New Roman" w:cs="Times New Roman"/>
                <w:sz w:val="24"/>
              </w:rPr>
              <w:t>CR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AR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DR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47"/>
            </w:pPr>
            <w:r>
              <w:rPr>
                <w:rFonts w:ascii="Times New Roman" w:eastAsia="Times New Roman" w:hAnsi="Times New Roman" w:cs="Times New Roman"/>
                <w:sz w:val="24"/>
              </w:rPr>
              <w:t>SP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BR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AC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NZVC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000000">
            <w:pPr>
              <w:spacing w:after="0"/>
              <w:ind w:left="131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78" w:hanging="178"/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код</w:t>
            </w:r>
          </w:p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052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05"/>
            </w:pPr>
            <w:r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0200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052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053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A05C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59"/>
            </w:pPr>
            <w:r>
              <w:rPr>
                <w:rFonts w:ascii="Times New Roman" w:eastAsia="Times New Roman" w:hAnsi="Times New Roman" w:cs="Times New Roman"/>
                <w:sz w:val="24"/>
              </w:rPr>
              <w:t>A05C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05C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053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054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33"/>
            </w:pPr>
            <w:r>
              <w:rPr>
                <w:rFonts w:ascii="Times New Roman" w:eastAsia="Times New Roman" w:hAnsi="Times New Roman" w:cs="Times New Roman"/>
                <w:sz w:val="24"/>
              </w:rPr>
              <w:t>205B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85"/>
            </w:pPr>
            <w:r>
              <w:rPr>
                <w:rFonts w:ascii="Times New Roman" w:eastAsia="Times New Roman" w:hAnsi="Times New Roman" w:cs="Times New Roman"/>
                <w:sz w:val="24"/>
              </w:rPr>
              <w:t>205B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05B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054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055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E051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92"/>
            </w:pPr>
            <w:r>
              <w:rPr>
                <w:rFonts w:ascii="Times New Roman" w:eastAsia="Times New Roman" w:hAnsi="Times New Roman" w:cs="Times New Roman"/>
                <w:sz w:val="24"/>
              </w:rPr>
              <w:t>E051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055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68"/>
            </w:pPr>
            <w:r>
              <w:rPr>
                <w:rFonts w:ascii="Times New Roman" w:eastAsia="Times New Roman" w:hAnsi="Times New Roman" w:cs="Times New Roman"/>
                <w:sz w:val="24"/>
              </w:rPr>
              <w:t>051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056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A05D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52"/>
            </w:pPr>
            <w:r>
              <w:rPr>
                <w:rFonts w:ascii="Times New Roman" w:eastAsia="Times New Roman" w:hAnsi="Times New Roman" w:cs="Times New Roman"/>
                <w:sz w:val="24"/>
              </w:rPr>
              <w:t>A05D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05D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056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4"/>
              </w:rPr>
              <w:t>305C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0000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057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6051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05"/>
            </w:pPr>
            <w:r>
              <w:rPr>
                <w:rFonts w:ascii="Times New Roman" w:eastAsia="Times New Roman" w:hAnsi="Times New Roman" w:cs="Times New Roman"/>
                <w:sz w:val="24"/>
              </w:rPr>
              <w:t>6051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2058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057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  <w:tr w:rsidR="007E0F05">
        <w:trPr>
          <w:trHeight w:val="501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058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65"/>
            </w:pPr>
            <w:r>
              <w:rPr>
                <w:rFonts w:ascii="Times New Roman" w:eastAsia="Times New Roman" w:hAnsi="Times New Roman" w:cs="Times New Roman"/>
                <w:sz w:val="24"/>
              </w:rPr>
              <w:t>E05A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05A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>058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242"/>
            </w:pPr>
            <w:r>
              <w:rPr>
                <w:rFonts w:ascii="Times New Roman" w:eastAsia="Times New Roman" w:hAnsi="Times New Roman" w:cs="Times New Roman"/>
                <w:sz w:val="24"/>
              </w:rPr>
              <w:t>05A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F05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</w:tr>
      <w:tr w:rsidR="007E0F05">
        <w:trPr>
          <w:trHeight w:val="360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>059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05A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205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</w:rPr>
              <w:t>059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0100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0059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40"/>
            </w:pPr>
            <w:r>
              <w:rPr>
                <w:rFonts w:ascii="Times New Roman" w:eastAsia="Times New Roman" w:hAnsi="Times New Roman" w:cs="Times New Roman"/>
                <w:sz w:val="24"/>
              </w:rPr>
              <w:t>1004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0F05" w:rsidRDefault="00000000">
            <w:pPr>
              <w:spacing w:after="0"/>
              <w:ind w:left="87"/>
            </w:pP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E0F05" w:rsidRDefault="007E0F05"/>
        </w:tc>
      </w:tr>
    </w:tbl>
    <w:p w:rsidR="007E0F05" w:rsidRDefault="00000000">
      <w:pPr>
        <w:pStyle w:val="1"/>
        <w:ind w:left="-5"/>
      </w:pPr>
      <w:bookmarkStart w:id="10" w:name="_Toc14891"/>
      <w:r>
        <w:lastRenderedPageBreak/>
        <w:t>Заключение</w:t>
      </w:r>
      <w:bookmarkEnd w:id="10"/>
    </w:p>
    <w:p w:rsidR="007E0F05" w:rsidRDefault="00000000">
      <w:pPr>
        <w:spacing w:after="1369" w:line="269" w:lineRule="auto"/>
        <w:ind w:left="-15" w:firstLine="810"/>
        <w:jc w:val="both"/>
      </w:pPr>
      <w:r>
        <w:rPr>
          <w:rFonts w:ascii="Times New Roman" w:eastAsia="Times New Roman" w:hAnsi="Times New Roman" w:cs="Times New Roman"/>
          <w:sz w:val="24"/>
        </w:rPr>
        <w:t>В процессе выполнения лабораторной работы мною была изучена работа БЭВМ, её состав, структура, принципы функционирования на уровне машинных команд, а также сама система команд БЭВМ.</w:t>
      </w:r>
    </w:p>
    <w:p w:rsidR="007E0F05" w:rsidRDefault="00000000">
      <w:pPr>
        <w:spacing w:after="294"/>
        <w:ind w:left="-5" w:hanging="10"/>
      </w:pPr>
      <w:r>
        <w:rPr>
          <w:rFonts w:ascii="Arial" w:eastAsia="Arial" w:hAnsi="Arial" w:cs="Arial"/>
          <w:b/>
          <w:sz w:val="48"/>
        </w:rPr>
        <w:t>Список</w:t>
      </w:r>
      <w:r>
        <w:rPr>
          <w:b/>
          <w:sz w:val="48"/>
        </w:rPr>
        <w:t xml:space="preserve"> </w:t>
      </w:r>
      <w:r>
        <w:rPr>
          <w:rFonts w:ascii="Arial" w:eastAsia="Arial" w:hAnsi="Arial" w:cs="Arial"/>
          <w:b/>
          <w:sz w:val="48"/>
        </w:rPr>
        <w:t>литературы</w:t>
      </w:r>
    </w:p>
    <w:p w:rsidR="007E0F05" w:rsidRDefault="00000000">
      <w:pPr>
        <w:numPr>
          <w:ilvl w:val="0"/>
          <w:numId w:val="1"/>
        </w:numPr>
        <w:spacing w:after="35" w:line="269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С.В. Клименков </w:t>
      </w:r>
      <w:proofErr w:type="spellStart"/>
      <w:r>
        <w:rPr>
          <w:rFonts w:ascii="Times New Roman" w:eastAsia="Times New Roman" w:hAnsi="Times New Roman" w:cs="Times New Roman"/>
          <w:sz w:val="24"/>
        </w:rPr>
        <w:t>csbasics#labs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[В Интернете] // se.ifmo.ru. https://se.ifmo.ru/courses/csbasics#labs.</w:t>
      </w:r>
    </w:p>
    <w:p w:rsidR="007E0F05" w:rsidRDefault="00000000">
      <w:pPr>
        <w:numPr>
          <w:ilvl w:val="0"/>
          <w:numId w:val="1"/>
        </w:numPr>
        <w:spacing w:after="34" w:line="269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В.В. Кирилов А.А. Приблуда </w:t>
      </w:r>
      <w:proofErr w:type="spellStart"/>
      <w:r>
        <w:rPr>
          <w:rFonts w:ascii="Times New Roman" w:eastAsia="Times New Roman" w:hAnsi="Times New Roman" w:cs="Times New Roman"/>
          <w:sz w:val="24"/>
        </w:rPr>
        <w:t>Меттодические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указания к </w:t>
      </w:r>
      <w:proofErr w:type="spellStart"/>
      <w:r>
        <w:rPr>
          <w:rFonts w:ascii="Times New Roman" w:eastAsia="Times New Roman" w:hAnsi="Times New Roman" w:cs="Times New Roman"/>
          <w:sz w:val="24"/>
        </w:rPr>
        <w:t>лаборатторным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работам по курсу "Основы профессиональной деятельности" [Книга]. - </w:t>
      </w:r>
      <w:proofErr w:type="gramStart"/>
      <w:r>
        <w:rPr>
          <w:rFonts w:ascii="Times New Roman" w:eastAsia="Times New Roman" w:hAnsi="Times New Roman" w:cs="Times New Roman"/>
          <w:sz w:val="24"/>
        </w:rPr>
        <w:t>СПб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СПбГУ ИТМО.</w:t>
      </w:r>
    </w:p>
    <w:p w:rsidR="007E0F05" w:rsidRDefault="00000000">
      <w:pPr>
        <w:numPr>
          <w:ilvl w:val="0"/>
          <w:numId w:val="1"/>
        </w:numPr>
        <w:spacing w:after="3" w:line="269" w:lineRule="auto"/>
        <w:ind w:hanging="24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В.В. Кирилов </w:t>
      </w:r>
      <w:proofErr w:type="spellStart"/>
      <w:r>
        <w:rPr>
          <w:rFonts w:ascii="Times New Roman" w:eastAsia="Times New Roman" w:hAnsi="Times New Roman" w:cs="Times New Roman"/>
          <w:sz w:val="24"/>
        </w:rPr>
        <w:t>Архитекттура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базовой ЭВМ [Книга]. - </w:t>
      </w:r>
      <w:proofErr w:type="gramStart"/>
      <w:r>
        <w:rPr>
          <w:rFonts w:ascii="Times New Roman" w:eastAsia="Times New Roman" w:hAnsi="Times New Roman" w:cs="Times New Roman"/>
          <w:sz w:val="24"/>
        </w:rPr>
        <w:t>СПб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СПбГУ ИТМО, 2010.</w:t>
      </w:r>
    </w:p>
    <w:sectPr w:rsidR="007E0F05">
      <w:footerReference w:type="even" r:id="rId9"/>
      <w:footerReference w:type="default" r:id="rId10"/>
      <w:footerReference w:type="first" r:id="rId11"/>
      <w:pgSz w:w="11920" w:h="16840"/>
      <w:pgMar w:top="1507" w:right="1454" w:bottom="1627" w:left="1440" w:header="72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7A67" w:rsidRDefault="005B7A67">
      <w:pPr>
        <w:spacing w:after="0" w:line="240" w:lineRule="auto"/>
      </w:pPr>
      <w:r>
        <w:separator/>
      </w:r>
    </w:p>
  </w:endnote>
  <w:endnote w:type="continuationSeparator" w:id="0">
    <w:p w:rsidR="005B7A67" w:rsidRDefault="005B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0F05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0F05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0F05" w:rsidRDefault="00000000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7A67" w:rsidRDefault="005B7A67">
      <w:pPr>
        <w:spacing w:after="0" w:line="240" w:lineRule="auto"/>
      </w:pPr>
      <w:r>
        <w:separator/>
      </w:r>
    </w:p>
  </w:footnote>
  <w:footnote w:type="continuationSeparator" w:id="0">
    <w:p w:rsidR="005B7A67" w:rsidRDefault="005B7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05750"/>
    <w:multiLevelType w:val="hybridMultilevel"/>
    <w:tmpl w:val="C7103EF8"/>
    <w:lvl w:ilvl="0" w:tplc="2CC6277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DC11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ADC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C642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43C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1419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6B2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AC9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E08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588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05"/>
    <w:rsid w:val="000D5649"/>
    <w:rsid w:val="00280738"/>
    <w:rsid w:val="003A4A34"/>
    <w:rsid w:val="004A541E"/>
    <w:rsid w:val="0050489A"/>
    <w:rsid w:val="0055148C"/>
    <w:rsid w:val="005B7A67"/>
    <w:rsid w:val="006C1789"/>
    <w:rsid w:val="007E0F05"/>
    <w:rsid w:val="00837B08"/>
    <w:rsid w:val="00875061"/>
    <w:rsid w:val="00AD04CE"/>
    <w:rsid w:val="00B157A9"/>
    <w:rsid w:val="00C53A57"/>
    <w:rsid w:val="00E6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6981F"/>
  <w15:docId w15:val="{D05F0C51-314E-F343-8701-DED32AE2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 w:line="257" w:lineRule="auto"/>
      <w:ind w:left="10" w:hanging="10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6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48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21">
    <w:name w:val="toc 2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94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2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csbasics_lab1.docx</vt:lpstr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csbasics_lab1.docx</dc:title>
  <dc:subject/>
  <dc:creator>Эдуард Суджян</dc:creator>
  <cp:keywords/>
  <cp:lastModifiedBy>Эдуард Суджян</cp:lastModifiedBy>
  <cp:revision>13</cp:revision>
  <dcterms:created xsi:type="dcterms:W3CDTF">2023-12-06T15:41:00Z</dcterms:created>
  <dcterms:modified xsi:type="dcterms:W3CDTF">2023-12-06T16:04:00Z</dcterms:modified>
</cp:coreProperties>
</file>